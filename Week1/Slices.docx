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FE" w:rsidRPr="005B6CBB" w:rsidRDefault="005B6CBB" w:rsidP="005B6CBB">
      <w:pPr>
        <w:pStyle w:val="berschrift1"/>
      </w:pPr>
      <w:r w:rsidRPr="005B6CBB">
        <w:t>Slices</w:t>
      </w:r>
    </w:p>
    <w:p w:rsidR="005B6CBB" w:rsidRDefault="005B6CBB"/>
    <w:p w:rsidR="005B6CBB" w:rsidRPr="005B6CBB" w:rsidRDefault="005B6CBB">
      <w:pPr>
        <w:rPr>
          <w:b/>
        </w:rPr>
      </w:pPr>
      <w:r w:rsidRPr="005B6CBB">
        <w:rPr>
          <w:b/>
        </w:rPr>
        <w:t>Dialog: Eingabeparameter verarbeiten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Eingabeparameter verarbeiten (Wurzelverzeichnis)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Ergebnis ausgeben</w:t>
      </w:r>
    </w:p>
    <w:p w:rsidR="005B6CBB" w:rsidRPr="005B6CBB" w:rsidRDefault="005B6CBB" w:rsidP="005B6CBB">
      <w:pPr>
        <w:rPr>
          <w:b/>
        </w:rPr>
      </w:pPr>
      <w:r w:rsidRPr="005B6CBB">
        <w:rPr>
          <w:b/>
        </w:rPr>
        <w:t>Dialog: Einlesen von Dateien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Alle Dateien im Wurzelverzeichnis rekursiv einlesen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Alle *.</w:t>
      </w:r>
      <w:proofErr w:type="spellStart"/>
      <w:r>
        <w:t>cs</w:t>
      </w:r>
      <w:proofErr w:type="spellEnd"/>
      <w:r>
        <w:t>-Dateien raussuchen</w:t>
      </w:r>
    </w:p>
    <w:p w:rsidR="005B6CBB" w:rsidRPr="005B6CBB" w:rsidRDefault="005B6CBB" w:rsidP="005B6CBB">
      <w:pPr>
        <w:rPr>
          <w:b/>
        </w:rPr>
      </w:pPr>
      <w:r w:rsidRPr="005B6CBB">
        <w:rPr>
          <w:b/>
        </w:rPr>
        <w:t>Dialog: LOC</w:t>
      </w:r>
      <w:bookmarkStart w:id="0" w:name="_GoBack"/>
      <w:bookmarkEnd w:id="0"/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Nicht-Codezeilen rausfiltern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Codezeilen zählen</w:t>
      </w:r>
    </w:p>
    <w:p w:rsidR="005B6CBB" w:rsidRDefault="005B6CBB" w:rsidP="005B6CBB">
      <w:pPr>
        <w:pStyle w:val="Listenabsatz"/>
        <w:numPr>
          <w:ilvl w:val="0"/>
          <w:numId w:val="1"/>
        </w:numPr>
      </w:pPr>
      <w:r>
        <w:t>Gesamtzeilen zählen</w:t>
      </w:r>
    </w:p>
    <w:sectPr w:rsidR="005B6C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20480"/>
    <w:multiLevelType w:val="hybridMultilevel"/>
    <w:tmpl w:val="71786348"/>
    <w:lvl w:ilvl="0" w:tplc="FF38C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BB"/>
    <w:rsid w:val="005B6CBB"/>
    <w:rsid w:val="00B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CB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CB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6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>PLATH GmbH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Nicolas</dc:creator>
  <cp:lastModifiedBy>Simon, Nicolas</cp:lastModifiedBy>
  <cp:revision>1</cp:revision>
  <dcterms:created xsi:type="dcterms:W3CDTF">2015-11-18T06:43:00Z</dcterms:created>
  <dcterms:modified xsi:type="dcterms:W3CDTF">2015-11-18T06:48:00Z</dcterms:modified>
</cp:coreProperties>
</file>